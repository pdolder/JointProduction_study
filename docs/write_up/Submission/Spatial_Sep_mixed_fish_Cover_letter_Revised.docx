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86A99" w14:textId="77777777" w:rsidR="001A790D" w:rsidRDefault="00B67911">
      <w:pPr>
        <w:spacing w:after="0" w:line="240" w:lineRule="auto"/>
        <w:jc w:val="right"/>
      </w:pPr>
      <w:r>
        <w:t>Paul Dolder</w:t>
      </w:r>
    </w:p>
    <w:p w14:paraId="6F3E23CE" w14:textId="77777777" w:rsidR="001A790D" w:rsidRDefault="00B67911">
      <w:pPr>
        <w:spacing w:after="0" w:line="240" w:lineRule="auto"/>
        <w:jc w:val="right"/>
      </w:pPr>
      <w:r>
        <w:t>Marine and Freshwater Research Centre</w:t>
      </w:r>
    </w:p>
    <w:p w14:paraId="3DF086D4" w14:textId="77777777" w:rsidR="001A790D" w:rsidRDefault="00B67911">
      <w:pPr>
        <w:spacing w:after="0" w:line="240" w:lineRule="auto"/>
        <w:jc w:val="right"/>
      </w:pPr>
      <w:r>
        <w:t>Galway-Mayo Institute of Technology</w:t>
      </w:r>
    </w:p>
    <w:p w14:paraId="4F71498F" w14:textId="77777777" w:rsidR="001A790D" w:rsidRDefault="00B67911">
      <w:pPr>
        <w:spacing w:after="0" w:line="240" w:lineRule="auto"/>
        <w:jc w:val="right"/>
      </w:pPr>
      <w:r>
        <w:t>Galway, Ireland</w:t>
      </w:r>
    </w:p>
    <w:p w14:paraId="481FC4EC" w14:textId="77777777" w:rsidR="001A790D" w:rsidRDefault="00B67911">
      <w:pPr>
        <w:spacing w:after="0" w:line="240" w:lineRule="auto"/>
        <w:jc w:val="right"/>
      </w:pPr>
      <w:r>
        <w:t xml:space="preserve">Email: </w:t>
      </w:r>
      <w:hyperlink r:id="rId5">
        <w:r>
          <w:rPr>
            <w:rStyle w:val="InternetLink"/>
          </w:rPr>
          <w:t>paul.dolder@gmit.ie</w:t>
        </w:r>
      </w:hyperlink>
      <w:r>
        <w:t xml:space="preserve"> </w:t>
      </w:r>
    </w:p>
    <w:p w14:paraId="05D260A3" w14:textId="77777777" w:rsidR="001A790D" w:rsidRDefault="00B67911">
      <w:pPr>
        <w:spacing w:after="0" w:line="240" w:lineRule="auto"/>
        <w:jc w:val="right"/>
      </w:pPr>
      <w:r>
        <w:t>Phone: +</w:t>
      </w:r>
      <w:proofErr w:type="gramStart"/>
      <w:r>
        <w:t>353  838264167</w:t>
      </w:r>
      <w:proofErr w:type="gramEnd"/>
    </w:p>
    <w:p w14:paraId="72D20AF4" w14:textId="77777777" w:rsidR="001A790D" w:rsidRDefault="001A790D">
      <w:pPr>
        <w:spacing w:after="0" w:line="240" w:lineRule="auto"/>
        <w:jc w:val="right"/>
      </w:pPr>
    </w:p>
    <w:p w14:paraId="7EFB2640" w14:textId="77777777" w:rsidR="001A790D" w:rsidRDefault="00B67911">
      <w:pPr>
        <w:spacing w:after="0" w:line="240" w:lineRule="auto"/>
        <w:jc w:val="right"/>
      </w:pPr>
      <w:r>
        <w:t>November 7</w:t>
      </w:r>
      <w:r>
        <w:rPr>
          <w:vertAlign w:val="superscript"/>
        </w:rPr>
        <w:t>th</w:t>
      </w:r>
      <w:proofErr w:type="gramStart"/>
      <w:r>
        <w:t xml:space="preserve"> 2017</w:t>
      </w:r>
      <w:proofErr w:type="gramEnd"/>
    </w:p>
    <w:p w14:paraId="03F76FF2" w14:textId="77777777" w:rsidR="001A790D" w:rsidRDefault="001A790D">
      <w:pPr>
        <w:spacing w:after="0" w:line="240" w:lineRule="auto"/>
        <w:jc w:val="right"/>
      </w:pPr>
    </w:p>
    <w:p w14:paraId="468E52C8" w14:textId="77777777" w:rsidR="001A790D" w:rsidRDefault="00B67911">
      <w:pPr>
        <w:spacing w:after="0" w:line="240" w:lineRule="auto"/>
      </w:pPr>
      <w:r>
        <w:t>Dr X</w:t>
      </w:r>
    </w:p>
    <w:p w14:paraId="5D0AA184" w14:textId="77777777" w:rsidR="001A790D" w:rsidRDefault="00B67911">
      <w:pPr>
        <w:spacing w:after="0" w:line="240" w:lineRule="auto"/>
      </w:pPr>
      <w:r>
        <w:t>X</w:t>
      </w:r>
      <w:r>
        <w:br/>
        <w:t>X</w:t>
      </w:r>
    </w:p>
    <w:p w14:paraId="7BE31D24" w14:textId="77777777" w:rsidR="001A790D" w:rsidRDefault="00B67911">
      <w:pPr>
        <w:spacing w:after="0" w:line="240" w:lineRule="auto"/>
      </w:pPr>
      <w:r>
        <w:t>X</w:t>
      </w:r>
    </w:p>
    <w:p w14:paraId="52E1E643" w14:textId="77777777" w:rsidR="001A790D" w:rsidRDefault="00B67911">
      <w:pPr>
        <w:spacing w:after="0" w:line="240" w:lineRule="auto"/>
      </w:pPr>
      <w:r>
        <w:t>X</w:t>
      </w:r>
    </w:p>
    <w:p w14:paraId="3F4B7FAB" w14:textId="77777777" w:rsidR="001A790D" w:rsidRDefault="00B67911">
      <w:pPr>
        <w:spacing w:after="0" w:line="240" w:lineRule="auto"/>
      </w:pPr>
      <w:r>
        <w:t xml:space="preserve"> </w:t>
      </w:r>
    </w:p>
    <w:p w14:paraId="4E6D891B" w14:textId="77777777" w:rsidR="001A790D" w:rsidRDefault="00B67911">
      <w:pPr>
        <w:spacing w:after="0" w:line="240" w:lineRule="auto"/>
      </w:pPr>
      <w:r>
        <w:t>Dear Editor,</w:t>
      </w:r>
    </w:p>
    <w:p w14:paraId="5B319D4F" w14:textId="77777777" w:rsidR="001A790D" w:rsidRDefault="001A790D">
      <w:pPr>
        <w:spacing w:after="0" w:line="240" w:lineRule="auto"/>
      </w:pPr>
    </w:p>
    <w:p w14:paraId="196CCB00" w14:textId="2740181C" w:rsidR="001A790D" w:rsidRDefault="00B67911">
      <w:pPr>
        <w:spacing w:after="0" w:line="240" w:lineRule="auto"/>
      </w:pPr>
      <w:r>
        <w:t xml:space="preserve">Enclosed is our manuscript “Spatial separation of catches in highly mixed fisheries”. Please accept it as a candidate for publication as a </w:t>
      </w:r>
      <w:r w:rsidR="00C9147C">
        <w:t xml:space="preserve">Letter </w:t>
      </w:r>
      <w:r>
        <w:t xml:space="preserve">in </w:t>
      </w:r>
      <w:r>
        <w:rPr>
          <w:i/>
        </w:rPr>
        <w:t>Nature</w:t>
      </w:r>
      <w:r>
        <w:t>.</w:t>
      </w:r>
    </w:p>
    <w:p w14:paraId="7DB476AB" w14:textId="77777777" w:rsidR="001A790D" w:rsidRDefault="001A790D">
      <w:pPr>
        <w:spacing w:after="0" w:line="240" w:lineRule="auto"/>
      </w:pPr>
    </w:p>
    <w:p w14:paraId="0F71455B" w14:textId="2F496D52" w:rsidR="008D7594" w:rsidRPr="008D7594" w:rsidRDefault="008D7594">
      <w:pPr>
        <w:spacing w:after="0" w:line="240" w:lineRule="auto"/>
        <w:jc w:val="both"/>
        <w:rPr>
          <w:b/>
        </w:rPr>
      </w:pPr>
      <w:r w:rsidRPr="008D7594">
        <w:rPr>
          <w:b/>
        </w:rPr>
        <w:t xml:space="preserve">Rationale for </w:t>
      </w:r>
      <w:r w:rsidR="007B431E">
        <w:rPr>
          <w:b/>
        </w:rPr>
        <w:t>publication in</w:t>
      </w:r>
      <w:r w:rsidRPr="008D7594">
        <w:rPr>
          <w:b/>
        </w:rPr>
        <w:t xml:space="preserve"> </w:t>
      </w:r>
      <w:r w:rsidRPr="008D7594">
        <w:rPr>
          <w:b/>
          <w:i/>
        </w:rPr>
        <w:t>Nature</w:t>
      </w:r>
    </w:p>
    <w:p w14:paraId="1867D828" w14:textId="77777777" w:rsidR="008D7594" w:rsidRDefault="008D7594">
      <w:pPr>
        <w:spacing w:after="0" w:line="240" w:lineRule="auto"/>
        <w:jc w:val="both"/>
      </w:pPr>
    </w:p>
    <w:p w14:paraId="2DECCC96" w14:textId="20902FBB" w:rsidR="008D31F9" w:rsidRDefault="00B67911">
      <w:pPr>
        <w:spacing w:after="0" w:line="240" w:lineRule="auto"/>
        <w:jc w:val="both"/>
      </w:pPr>
      <w:r>
        <w:t xml:space="preserve">How humans exploit heterogeneously distributed wild animal populations is an important research topic as it supports food security, sustainability and managing natural capital. Wild capture fisheries are spatially and technically complex, </w:t>
      </w:r>
      <w:r w:rsidR="008D31F9">
        <w:t>with</w:t>
      </w:r>
      <w:r w:rsidR="008D31F9">
        <w:t xml:space="preserve"> </w:t>
      </w:r>
      <w:r>
        <w:t>fisheries simultaneously catch</w:t>
      </w:r>
      <w:r w:rsidR="008D31F9">
        <w:t>ing</w:t>
      </w:r>
      <w:r>
        <w:t xml:space="preserve"> different size classes of multiple populations with </w:t>
      </w:r>
      <w:r w:rsidR="008D7594">
        <w:t xml:space="preserve">different </w:t>
      </w:r>
      <w:r>
        <w:t xml:space="preserve">management or conservation goals. Understanding this multidimensional </w:t>
      </w:r>
      <w:r w:rsidR="008D7594">
        <w:t>interaction</w:t>
      </w:r>
      <w:r>
        <w:t xml:space="preserve"> is a challenge highlighted by recent research on selective and unselective fishing (Reconsidering the consequences of selective fishing, Science 335: 1045 - 1047).</w:t>
      </w:r>
      <w:ins w:id="0" w:author="Paul Dolder (Cefas)" w:date="2017-11-09T18:43:00Z">
        <w:r w:rsidR="0002399B">
          <w:t xml:space="preserve"> This work highlights</w:t>
        </w:r>
      </w:ins>
      <w:ins w:id="1" w:author="Paul Dolder (Cefas)" w:date="2017-11-09T18:44:00Z">
        <w:r w:rsidR="0002399B">
          <w:t xml:space="preserve"> the importance of species and size selection yet does not address the spatio-temporal complexities inherent.</w:t>
        </w:r>
      </w:ins>
      <w:r>
        <w:t xml:space="preserve"> While advances in spatiotemporal modelling have increased our understanding of </w:t>
      </w:r>
      <w:r w:rsidR="003F2CF6">
        <w:t>m</w:t>
      </w:r>
      <w:bookmarkStart w:id="2" w:name="_GoBack"/>
      <w:bookmarkEnd w:id="2"/>
      <w:r w:rsidR="003F2CF6">
        <w:t xml:space="preserve">arine </w:t>
      </w:r>
      <w:r>
        <w:t>species distribution dynamics (</w:t>
      </w:r>
      <w:commentRangeStart w:id="3"/>
      <w:commentRangeStart w:id="4"/>
      <w:r>
        <w:t>Space oddity: the mission for spatial integration, CJFAS 74: 1698-1716</w:t>
      </w:r>
      <w:commentRangeEnd w:id="3"/>
      <w:r>
        <w:commentReference w:id="3"/>
      </w:r>
      <w:commentRangeEnd w:id="4"/>
      <w:r w:rsidR="00792B88">
        <w:rPr>
          <w:rStyle w:val="CommentReference"/>
        </w:rPr>
        <w:commentReference w:id="4"/>
      </w:r>
      <w:r>
        <w:t>), we argue that there is no system presently capable of addressing spatial concerns of the dominant type of wild capture fishery found worldwide - mixed fisheries.</w:t>
      </w:r>
      <w:r w:rsidR="001D3755">
        <w:t xml:space="preserve"> </w:t>
      </w:r>
    </w:p>
    <w:p w14:paraId="471643A1" w14:textId="77777777" w:rsidR="008D31F9" w:rsidRDefault="008D31F9">
      <w:pPr>
        <w:spacing w:after="0" w:line="240" w:lineRule="auto"/>
        <w:jc w:val="both"/>
      </w:pPr>
    </w:p>
    <w:p w14:paraId="675ECB1D" w14:textId="2D08CC6D" w:rsidR="001A790D" w:rsidRDefault="00B67911">
      <w:pPr>
        <w:spacing w:after="0" w:line="240" w:lineRule="auto"/>
        <w:jc w:val="both"/>
      </w:pPr>
      <w:r>
        <w:t>We develop a framework to reduce the complexity of spatiotemporal dynamics in mixed fisheries</w:t>
      </w:r>
      <w:r w:rsidR="0002399B">
        <w:t>,</w:t>
      </w:r>
      <w:r>
        <w:t xml:space="preserve"> </w:t>
      </w:r>
      <w:r w:rsidR="008D31F9">
        <w:t>capturing</w:t>
      </w:r>
      <w:r>
        <w:t xml:space="preserve"> key spatial and species interactions that drive catches. We demonstrate how axes of maximal separation show the potential for - and limitations of - spatial </w:t>
      </w:r>
      <w:r w:rsidR="001D3755">
        <w:t>harvesting</w:t>
      </w:r>
      <w:r w:rsidR="008D31F9">
        <w:t xml:space="preserve"> and</w:t>
      </w:r>
      <w:r>
        <w:t xml:space="preserve"> underline the importance of the approach in the context of the most significant policy change to face European fisheries in recent times – that of the forthcoming ban on discarding</w:t>
      </w:r>
      <w:r w:rsidR="008D31F9">
        <w:t xml:space="preserve"> in Europe </w:t>
      </w:r>
      <w:r>
        <w:t>(‘landings obligation’).</w:t>
      </w:r>
    </w:p>
    <w:p w14:paraId="3AA30D8C" w14:textId="77777777" w:rsidR="001A790D" w:rsidRDefault="001A790D">
      <w:pPr>
        <w:spacing w:after="0" w:line="240" w:lineRule="auto"/>
        <w:jc w:val="both"/>
      </w:pPr>
    </w:p>
    <w:p w14:paraId="7734D4B2" w14:textId="49479673" w:rsidR="001A790D" w:rsidRDefault="00B67911">
      <w:pPr>
        <w:spacing w:after="0" w:line="240" w:lineRule="auto"/>
        <w:jc w:val="both"/>
      </w:pPr>
      <w:r>
        <w:t>While attracting a high media profile, the considerable scientific challenges and implications of the landings obligation have received less attention in broad scientific journals</w:t>
      </w:r>
      <w:r w:rsidR="0002399B">
        <w:t xml:space="preserve"> but has </w:t>
      </w:r>
      <w:r w:rsidR="0002399B">
        <w:t xml:space="preserve">the potential to markedly change how </w:t>
      </w:r>
      <w:r w:rsidR="001E36BC">
        <w:t xml:space="preserve">we manage </w:t>
      </w:r>
      <w:r w:rsidR="0002399B">
        <w:t xml:space="preserve">fisheries impact on fish </w:t>
      </w:r>
      <w:r w:rsidR="0002399B">
        <w:t>populations. We</w:t>
      </w:r>
      <w:r>
        <w:t xml:space="preserve"> present an approach that </w:t>
      </w:r>
      <w:r>
        <w:rPr>
          <w:rFonts w:cs="Segoe UI"/>
          <w:color w:val="212121"/>
          <w:shd w:val="clear" w:color="auto" w:fill="FFFFFF"/>
        </w:rPr>
        <w:t>goes beyond current practices</w:t>
      </w:r>
      <w:r w:rsidR="001D3755">
        <w:rPr>
          <w:rFonts w:cs="Segoe UI"/>
          <w:color w:val="212121"/>
          <w:shd w:val="clear" w:color="auto" w:fill="FFFFFF"/>
        </w:rPr>
        <w:t xml:space="preserve"> to </w:t>
      </w:r>
      <w:r w:rsidR="00BA3684">
        <w:rPr>
          <w:rFonts w:cs="Segoe UI"/>
          <w:color w:val="212121"/>
          <w:shd w:val="clear" w:color="auto" w:fill="FFFFFF"/>
        </w:rPr>
        <w:t xml:space="preserve">show </w:t>
      </w:r>
      <w:r w:rsidR="001D3755">
        <w:rPr>
          <w:rFonts w:cs="Segoe UI"/>
          <w:color w:val="212121"/>
          <w:shd w:val="clear" w:color="auto" w:fill="FFFFFF"/>
        </w:rPr>
        <w:t xml:space="preserve">how spatial mitigation can support adaptation to the new </w:t>
      </w:r>
      <w:r w:rsidR="00BA3684">
        <w:rPr>
          <w:rFonts w:cs="Segoe UI"/>
          <w:color w:val="212121"/>
          <w:shd w:val="clear" w:color="auto" w:fill="FFFFFF"/>
        </w:rPr>
        <w:t xml:space="preserve">European </w:t>
      </w:r>
      <w:r w:rsidR="001D3755">
        <w:rPr>
          <w:rFonts w:cs="Segoe UI"/>
          <w:color w:val="212121"/>
          <w:shd w:val="clear" w:color="auto" w:fill="FFFFFF"/>
        </w:rPr>
        <w:t>fisheries management system</w:t>
      </w:r>
      <w:r>
        <w:rPr>
          <w:rFonts w:cs="Segoe UI"/>
          <w:color w:val="212121"/>
          <w:shd w:val="clear" w:color="auto" w:fill="FFFFFF"/>
        </w:rPr>
        <w:t>.</w:t>
      </w:r>
      <w:r w:rsidR="001D3755">
        <w:rPr>
          <w:rFonts w:ascii="Calibri" w:hAnsi="Calibri" w:cs="Segoe UI"/>
          <w:color w:val="212121"/>
        </w:rPr>
        <w:t xml:space="preserve"> </w:t>
      </w:r>
      <w:r>
        <w:rPr>
          <w:rFonts w:cs="Segoe UI"/>
          <w:color w:val="212121"/>
          <w:shd w:val="clear" w:color="auto" w:fill="FFFFFF"/>
        </w:rPr>
        <w:t xml:space="preserve">We feel our work merits review and publishing In </w:t>
      </w:r>
      <w:r>
        <w:rPr>
          <w:rFonts w:cs="Segoe UI"/>
          <w:i/>
          <w:iCs/>
          <w:color w:val="212121"/>
          <w:shd w:val="clear" w:color="auto" w:fill="FFFFFF"/>
        </w:rPr>
        <w:t>Nature</w:t>
      </w:r>
      <w:r>
        <w:rPr>
          <w:rFonts w:cs="Segoe UI"/>
          <w:color w:val="212121"/>
          <w:shd w:val="clear" w:color="auto" w:fill="FFFFFF"/>
        </w:rPr>
        <w:t xml:space="preserve">, as it not only highlights the </w:t>
      </w:r>
      <w:r w:rsidR="00421AA5">
        <w:rPr>
          <w:rFonts w:cs="Segoe UI"/>
          <w:color w:val="212121"/>
          <w:shd w:val="clear" w:color="auto" w:fill="FFFFFF"/>
        </w:rPr>
        <w:t>pressing challenges</w:t>
      </w:r>
      <w:r>
        <w:rPr>
          <w:rFonts w:cs="Segoe UI"/>
          <w:color w:val="212121"/>
          <w:shd w:val="clear" w:color="auto" w:fill="FFFFFF"/>
        </w:rPr>
        <w:t xml:space="preserve"> of a major policy reform with global implications but, moreover, it presents a possible solution to some of the challenges</w:t>
      </w:r>
      <w:r w:rsidR="0002399B">
        <w:rPr>
          <w:rFonts w:cs="Segoe UI"/>
          <w:color w:val="212121"/>
          <w:shd w:val="clear" w:color="auto" w:fill="FFFFFF"/>
        </w:rPr>
        <w:t>,</w:t>
      </w:r>
      <w:r>
        <w:rPr>
          <w:rFonts w:cs="Segoe UI"/>
          <w:color w:val="212121"/>
          <w:shd w:val="clear" w:color="auto" w:fill="FFFFFF"/>
        </w:rPr>
        <w:t xml:space="preserve"> thus enabling long-overdue scientific discourse on spatial mitigation to commence.</w:t>
      </w:r>
    </w:p>
    <w:p w14:paraId="40D0955E" w14:textId="77777777" w:rsidR="001A790D" w:rsidRDefault="001A790D">
      <w:pPr>
        <w:spacing w:after="0" w:line="240" w:lineRule="auto"/>
        <w:jc w:val="both"/>
        <w:rPr>
          <w:rFonts w:ascii="Calibri" w:hAnsi="Calibri" w:cs="Segoe UI"/>
          <w:color w:val="212121"/>
          <w:shd w:val="clear" w:color="auto" w:fill="FFFFFF"/>
        </w:rPr>
      </w:pPr>
    </w:p>
    <w:p w14:paraId="1CFF15C9" w14:textId="4924DA41" w:rsidR="001A790D" w:rsidRDefault="00B67911">
      <w:pPr>
        <w:spacing w:after="0" w:line="240" w:lineRule="auto"/>
        <w:jc w:val="both"/>
        <w:rPr>
          <w:rFonts w:ascii="Calibri" w:hAnsi="Calibri" w:cs="Segoe UI"/>
          <w:color w:val="212121"/>
          <w:highlight w:val="white"/>
        </w:rPr>
      </w:pPr>
      <w:r>
        <w:rPr>
          <w:rFonts w:cs="Segoe UI"/>
          <w:color w:val="212121"/>
          <w:shd w:val="clear" w:color="auto" w:fill="FFFFFF"/>
        </w:rPr>
        <w:t xml:space="preserve">The manuscript is our original unpublished </w:t>
      </w:r>
      <w:r w:rsidR="00421AA5">
        <w:rPr>
          <w:rFonts w:cs="Segoe UI"/>
          <w:color w:val="212121"/>
          <w:shd w:val="clear" w:color="auto" w:fill="FFFFFF"/>
        </w:rPr>
        <w:t>work</w:t>
      </w:r>
      <w:r>
        <w:rPr>
          <w:rFonts w:cs="Segoe UI"/>
          <w:color w:val="212121"/>
          <w:shd w:val="clear" w:color="auto" w:fill="FFFFFF"/>
        </w:rPr>
        <w:t xml:space="preserve"> and it has not been submitted to any other journals for review. Suggested referees are:</w:t>
      </w:r>
    </w:p>
    <w:p w14:paraId="00F3834F" w14:textId="77777777" w:rsidR="001A790D" w:rsidRDefault="001A790D">
      <w:pPr>
        <w:spacing w:after="0" w:line="240" w:lineRule="auto"/>
        <w:jc w:val="both"/>
        <w:rPr>
          <w:rFonts w:ascii="Calibri" w:hAnsi="Calibri" w:cs="Segoe UI"/>
          <w:color w:val="212121"/>
          <w:shd w:val="clear" w:color="auto" w:fill="FFFFFF"/>
        </w:rPr>
      </w:pPr>
    </w:p>
    <w:p w14:paraId="19012586" w14:textId="05EE35BB" w:rsidR="001A790D" w:rsidRDefault="00B67911">
      <w:pPr>
        <w:pStyle w:val="ListParagraph"/>
        <w:numPr>
          <w:ilvl w:val="0"/>
          <w:numId w:val="1"/>
        </w:numPr>
        <w:spacing w:after="0" w:line="240" w:lineRule="auto"/>
        <w:jc w:val="both"/>
      </w:pPr>
      <w:r>
        <w:rPr>
          <w:rFonts w:cs="Segoe UI"/>
          <w:color w:val="212121"/>
          <w:shd w:val="clear" w:color="auto" w:fill="FFFFFF"/>
        </w:rPr>
        <w:t xml:space="preserve">Dr Ana Parma (expert in fisheries </w:t>
      </w:r>
      <w:proofErr w:type="spellStart"/>
      <w:r>
        <w:rPr>
          <w:rFonts w:cs="Segoe UI"/>
          <w:color w:val="212121"/>
          <w:shd w:val="clear" w:color="auto" w:fill="FFFFFF"/>
        </w:rPr>
        <w:t>modeling</w:t>
      </w:r>
      <w:proofErr w:type="spellEnd"/>
      <w:r>
        <w:rPr>
          <w:rFonts w:cs="Segoe UI"/>
          <w:color w:val="212121"/>
          <w:shd w:val="clear" w:color="auto" w:fill="FFFFFF"/>
        </w:rPr>
        <w:t>, assessment, and management)</w:t>
      </w:r>
    </w:p>
    <w:p w14:paraId="5C094585" w14:textId="77777777" w:rsidR="001A790D" w:rsidRDefault="00B67911">
      <w:pPr>
        <w:pStyle w:val="ListParagraph"/>
        <w:spacing w:after="0" w:line="240" w:lineRule="auto"/>
        <w:ind w:left="1440"/>
        <w:jc w:val="both"/>
      </w:pPr>
      <w:r>
        <w:rPr>
          <w:rFonts w:cs="Segoe UI"/>
          <w:color w:val="212121"/>
          <w:shd w:val="clear" w:color="auto" w:fill="FFFFFF"/>
        </w:rPr>
        <w:t xml:space="preserve">Centro para el </w:t>
      </w:r>
      <w:proofErr w:type="spellStart"/>
      <w:r>
        <w:rPr>
          <w:rFonts w:cs="Segoe UI"/>
          <w:color w:val="212121"/>
          <w:shd w:val="clear" w:color="auto" w:fill="FFFFFF"/>
        </w:rPr>
        <w:t>Estudio</w:t>
      </w:r>
      <w:proofErr w:type="spellEnd"/>
      <w:r>
        <w:rPr>
          <w:rFonts w:cs="Segoe UI"/>
          <w:color w:val="212121"/>
          <w:shd w:val="clear" w:color="auto" w:fill="FFFFFF"/>
        </w:rPr>
        <w:t xml:space="preserve"> de </w:t>
      </w:r>
      <w:proofErr w:type="spellStart"/>
      <w:r>
        <w:rPr>
          <w:rFonts w:cs="Segoe UI"/>
          <w:color w:val="212121"/>
          <w:shd w:val="clear" w:color="auto" w:fill="FFFFFF"/>
        </w:rPr>
        <w:t>Sistemas</w:t>
      </w:r>
      <w:proofErr w:type="spellEnd"/>
      <w:r>
        <w:rPr>
          <w:rFonts w:cs="Segoe UI"/>
          <w:color w:val="212121"/>
          <w:shd w:val="clear" w:color="auto" w:fill="FFFFFF"/>
        </w:rPr>
        <w:t xml:space="preserve"> </w:t>
      </w:r>
      <w:proofErr w:type="spellStart"/>
      <w:r>
        <w:rPr>
          <w:rFonts w:cs="Segoe UI"/>
          <w:color w:val="212121"/>
          <w:shd w:val="clear" w:color="auto" w:fill="FFFFFF"/>
        </w:rPr>
        <w:t>Marinos</w:t>
      </w:r>
      <w:proofErr w:type="spellEnd"/>
    </w:p>
    <w:p w14:paraId="6ABCDB5D" w14:textId="77777777" w:rsidR="001A790D" w:rsidRDefault="00B67911">
      <w:pPr>
        <w:pStyle w:val="ListParagraph"/>
        <w:spacing w:after="0" w:line="240" w:lineRule="auto"/>
        <w:ind w:left="1440"/>
        <w:jc w:val="both"/>
      </w:pPr>
      <w:r>
        <w:rPr>
          <w:rFonts w:cs="Segoe UI"/>
          <w:color w:val="212121"/>
          <w:shd w:val="clear" w:color="auto" w:fill="FFFFFF"/>
        </w:rPr>
        <w:t xml:space="preserve">Centro Nacional </w:t>
      </w:r>
      <w:proofErr w:type="spellStart"/>
      <w:r>
        <w:rPr>
          <w:rFonts w:cs="Segoe UI"/>
          <w:color w:val="212121"/>
          <w:shd w:val="clear" w:color="auto" w:fill="FFFFFF"/>
        </w:rPr>
        <w:t>Patagónico</w:t>
      </w:r>
      <w:proofErr w:type="spellEnd"/>
      <w:r>
        <w:rPr>
          <w:rFonts w:cs="Segoe UI"/>
          <w:color w:val="212121"/>
          <w:shd w:val="clear" w:color="auto" w:fill="FFFFFF"/>
        </w:rPr>
        <w:t>-CONICET</w:t>
      </w:r>
    </w:p>
    <w:p w14:paraId="6A38716C" w14:textId="77777777" w:rsidR="001A790D" w:rsidRDefault="00B67911">
      <w:pPr>
        <w:pStyle w:val="ListParagraph"/>
        <w:spacing w:after="0" w:line="240" w:lineRule="auto"/>
        <w:ind w:left="1440"/>
        <w:jc w:val="both"/>
      </w:pPr>
      <w:r>
        <w:rPr>
          <w:rFonts w:cs="Segoe UI"/>
          <w:color w:val="212121"/>
          <w:shd w:val="clear" w:color="auto" w:fill="FFFFFF"/>
        </w:rPr>
        <w:t>Blvd. Brown 2915</w:t>
      </w:r>
    </w:p>
    <w:p w14:paraId="126438FE" w14:textId="77777777" w:rsidR="001A790D" w:rsidRDefault="00B67911">
      <w:pPr>
        <w:pStyle w:val="ListParagraph"/>
        <w:spacing w:after="0" w:line="240" w:lineRule="auto"/>
        <w:ind w:left="1440"/>
        <w:jc w:val="both"/>
      </w:pPr>
      <w:r>
        <w:rPr>
          <w:rFonts w:cs="Segoe UI"/>
          <w:color w:val="212121"/>
          <w:shd w:val="clear" w:color="auto" w:fill="FFFFFF"/>
        </w:rPr>
        <w:t xml:space="preserve">U 9120 ACF Puerto </w:t>
      </w:r>
      <w:proofErr w:type="spellStart"/>
      <w:r>
        <w:rPr>
          <w:rFonts w:cs="Segoe UI"/>
          <w:color w:val="212121"/>
          <w:shd w:val="clear" w:color="auto" w:fill="FFFFFF"/>
        </w:rPr>
        <w:t>Madryn</w:t>
      </w:r>
      <w:proofErr w:type="spellEnd"/>
      <w:r>
        <w:rPr>
          <w:rFonts w:cs="Segoe UI"/>
          <w:color w:val="212121"/>
          <w:shd w:val="clear" w:color="auto" w:fill="FFFFFF"/>
        </w:rPr>
        <w:t>, Chubut</w:t>
      </w:r>
    </w:p>
    <w:p w14:paraId="29EB2C4F" w14:textId="77777777" w:rsidR="001A790D" w:rsidRDefault="00B67911">
      <w:pPr>
        <w:pStyle w:val="ListParagraph"/>
        <w:spacing w:after="0" w:line="240" w:lineRule="auto"/>
        <w:ind w:left="1440"/>
        <w:jc w:val="both"/>
      </w:pPr>
      <w:r>
        <w:rPr>
          <w:rFonts w:cs="Segoe UI"/>
          <w:color w:val="212121"/>
          <w:shd w:val="clear" w:color="auto" w:fill="FFFFFF"/>
        </w:rPr>
        <w:t>Argentina</w:t>
      </w:r>
    </w:p>
    <w:p w14:paraId="3E0FA9D7" w14:textId="77777777" w:rsidR="001A790D" w:rsidRDefault="00B67911">
      <w:pPr>
        <w:pStyle w:val="ListParagraph"/>
        <w:spacing w:after="0" w:line="240" w:lineRule="auto"/>
        <w:ind w:left="1440"/>
        <w:jc w:val="both"/>
      </w:pPr>
      <w:r>
        <w:rPr>
          <w:rFonts w:cs="Segoe UI"/>
          <w:color w:val="212121"/>
          <w:shd w:val="clear" w:color="auto" w:fill="FFFFFF"/>
        </w:rPr>
        <w:t xml:space="preserve">email: </w:t>
      </w:r>
      <w:hyperlink r:id="rId9">
        <w:r>
          <w:rPr>
            <w:rStyle w:val="InternetLink"/>
            <w:rFonts w:cs="Segoe UI"/>
            <w:color w:val="212121"/>
            <w:shd w:val="clear" w:color="auto" w:fill="FFFFFF"/>
          </w:rPr>
          <w:t>anaparma@gmail.com</w:t>
        </w:r>
      </w:hyperlink>
      <w:hyperlink>
        <w:r>
          <w:rPr>
            <w:rFonts w:cs="Segoe UI"/>
            <w:color w:val="212121"/>
            <w:shd w:val="clear" w:color="auto" w:fill="FFFFFF"/>
          </w:rPr>
          <w:t xml:space="preserve"> </w:t>
        </w:r>
      </w:hyperlink>
    </w:p>
    <w:p w14:paraId="0D94032A" w14:textId="77777777" w:rsidR="001A790D" w:rsidRDefault="001A790D">
      <w:pPr>
        <w:spacing w:after="0" w:line="240" w:lineRule="auto"/>
        <w:jc w:val="both"/>
        <w:rPr>
          <w:rFonts w:ascii="Calibri" w:hAnsi="Calibri" w:cs="Segoe UI"/>
          <w:color w:val="212121"/>
          <w:highlight w:val="white"/>
        </w:rPr>
      </w:pPr>
    </w:p>
    <w:p w14:paraId="024A2313" w14:textId="1E9004E7" w:rsidR="001A790D" w:rsidRDefault="00B67911">
      <w:pPr>
        <w:pStyle w:val="ListParagraph"/>
        <w:numPr>
          <w:ilvl w:val="0"/>
          <w:numId w:val="1"/>
        </w:numPr>
        <w:spacing w:after="0" w:line="240" w:lineRule="auto"/>
        <w:jc w:val="both"/>
      </w:pPr>
      <w:r>
        <w:rPr>
          <w:rFonts w:cs="Segoe UI"/>
          <w:color w:val="212121"/>
          <w:shd w:val="clear" w:color="auto" w:fill="FFFFFF"/>
        </w:rPr>
        <w:t>Dr Andrew Rosenberg (expert in fisheries modelling, policy and management)</w:t>
      </w:r>
    </w:p>
    <w:p w14:paraId="713047F2" w14:textId="77777777" w:rsidR="001A790D" w:rsidRDefault="00B67911">
      <w:pPr>
        <w:pStyle w:val="ListParagraph"/>
        <w:spacing w:after="0" w:line="240" w:lineRule="auto"/>
        <w:ind w:left="1440"/>
        <w:jc w:val="both"/>
      </w:pPr>
      <w:r>
        <w:rPr>
          <w:rFonts w:cs="Segoe UI"/>
          <w:color w:val="212121"/>
          <w:shd w:val="clear" w:color="auto" w:fill="FFFFFF"/>
        </w:rPr>
        <w:t xml:space="preserve">Director, </w:t>
      </w:r>
      <w:proofErr w:type="spellStart"/>
      <w:r>
        <w:rPr>
          <w:rFonts w:cs="Segoe UI"/>
          <w:color w:val="212121"/>
          <w:shd w:val="clear" w:color="auto" w:fill="FFFFFF"/>
        </w:rPr>
        <w:t>Center</w:t>
      </w:r>
      <w:proofErr w:type="spellEnd"/>
      <w:r>
        <w:rPr>
          <w:rFonts w:cs="Segoe UI"/>
          <w:color w:val="212121"/>
          <w:shd w:val="clear" w:color="auto" w:fill="FFFFFF"/>
        </w:rPr>
        <w:t xml:space="preserve"> for Science and Democracy</w:t>
      </w:r>
    </w:p>
    <w:p w14:paraId="64450A06" w14:textId="77777777" w:rsidR="001A790D" w:rsidRDefault="00B67911">
      <w:pPr>
        <w:pStyle w:val="ListParagraph"/>
        <w:spacing w:after="0" w:line="240" w:lineRule="auto"/>
        <w:ind w:left="1440"/>
        <w:jc w:val="both"/>
      </w:pPr>
      <w:r>
        <w:rPr>
          <w:rFonts w:cs="Segoe UI"/>
          <w:color w:val="212121"/>
          <w:shd w:val="clear" w:color="auto" w:fill="FFFFFF"/>
        </w:rPr>
        <w:t>Union of Concerned Scientists</w:t>
      </w:r>
    </w:p>
    <w:p w14:paraId="479E635E" w14:textId="77777777" w:rsidR="001A790D" w:rsidRDefault="00B67911">
      <w:pPr>
        <w:pStyle w:val="ListParagraph"/>
        <w:spacing w:after="0" w:line="240" w:lineRule="auto"/>
        <w:ind w:left="1440"/>
        <w:jc w:val="both"/>
      </w:pPr>
      <w:r>
        <w:rPr>
          <w:rFonts w:cs="Segoe UI"/>
          <w:color w:val="212121"/>
          <w:shd w:val="clear" w:color="auto" w:fill="FFFFFF"/>
        </w:rPr>
        <w:t xml:space="preserve">Cambridge, MA, </w:t>
      </w:r>
    </w:p>
    <w:p w14:paraId="2256E92A" w14:textId="77777777" w:rsidR="001A790D" w:rsidRDefault="00B67911">
      <w:pPr>
        <w:pStyle w:val="ListParagraph"/>
        <w:spacing w:after="0" w:line="240" w:lineRule="auto"/>
        <w:ind w:left="1440"/>
        <w:jc w:val="both"/>
      </w:pPr>
      <w:r>
        <w:rPr>
          <w:rFonts w:cs="Segoe UI"/>
          <w:color w:val="212121"/>
          <w:shd w:val="clear" w:color="auto" w:fill="FFFFFF"/>
        </w:rPr>
        <w:t>USA</w:t>
      </w:r>
    </w:p>
    <w:p w14:paraId="7B3BA5D4" w14:textId="77777777" w:rsidR="001A790D" w:rsidRDefault="00B67911">
      <w:pPr>
        <w:pStyle w:val="ListParagraph"/>
        <w:spacing w:after="0" w:line="240" w:lineRule="auto"/>
        <w:ind w:left="1440"/>
        <w:jc w:val="both"/>
      </w:pPr>
      <w:r>
        <w:rPr>
          <w:rFonts w:cs="Segoe UI"/>
          <w:color w:val="212121"/>
          <w:shd w:val="clear" w:color="auto" w:fill="FFFFFF"/>
        </w:rPr>
        <w:t xml:space="preserve">email: </w:t>
      </w:r>
      <w:hyperlink r:id="rId10">
        <w:r>
          <w:rPr>
            <w:rStyle w:val="InternetLink"/>
            <w:rFonts w:cs="Segoe UI"/>
            <w:color w:val="212121"/>
            <w:shd w:val="clear" w:color="auto" w:fill="FFFFFF"/>
          </w:rPr>
          <w:t>arosenberg@ucsusa.org</w:t>
        </w:r>
      </w:hyperlink>
      <w:hyperlink>
        <w:r>
          <w:rPr>
            <w:rFonts w:cs="Segoe UI"/>
            <w:color w:val="212121"/>
            <w:shd w:val="clear" w:color="auto" w:fill="FFFFFF"/>
          </w:rPr>
          <w:t xml:space="preserve"> </w:t>
        </w:r>
      </w:hyperlink>
    </w:p>
    <w:p w14:paraId="04817C93" w14:textId="77777777" w:rsidR="001A790D" w:rsidRDefault="001A790D">
      <w:pPr>
        <w:spacing w:after="0" w:line="240" w:lineRule="auto"/>
        <w:jc w:val="both"/>
        <w:rPr>
          <w:rFonts w:ascii="Calibri" w:hAnsi="Calibri" w:cs="Segoe UI"/>
          <w:color w:val="212121"/>
          <w:highlight w:val="white"/>
        </w:rPr>
      </w:pPr>
    </w:p>
    <w:p w14:paraId="7694D3B0" w14:textId="50989702" w:rsidR="001A790D" w:rsidRDefault="00B67911">
      <w:pPr>
        <w:pStyle w:val="ListParagraph"/>
        <w:numPr>
          <w:ilvl w:val="0"/>
          <w:numId w:val="1"/>
        </w:numPr>
        <w:spacing w:after="0" w:line="240" w:lineRule="auto"/>
        <w:jc w:val="both"/>
      </w:pPr>
      <w:r>
        <w:rPr>
          <w:rFonts w:cs="Segoe UI"/>
          <w:color w:val="212121"/>
          <w:shd w:val="clear" w:color="auto" w:fill="FFFFFF"/>
        </w:rPr>
        <w:t>Dr Keith Sainsbury</w:t>
      </w:r>
    </w:p>
    <w:p w14:paraId="468A014C" w14:textId="77777777" w:rsidR="001A790D" w:rsidRDefault="00B67911">
      <w:pPr>
        <w:pStyle w:val="ListParagraph"/>
        <w:spacing w:after="0" w:line="240" w:lineRule="auto"/>
        <w:ind w:left="1440"/>
        <w:jc w:val="both"/>
      </w:pPr>
      <w:r>
        <w:rPr>
          <w:rFonts w:cs="Segoe UI"/>
          <w:color w:val="212121"/>
          <w:shd w:val="clear" w:color="auto" w:fill="FFFFFF"/>
        </w:rPr>
        <w:t>Institute of Marine and Antarctic Studies,</w:t>
      </w:r>
    </w:p>
    <w:p w14:paraId="37608BEA" w14:textId="77777777" w:rsidR="001A790D" w:rsidRDefault="00B67911">
      <w:pPr>
        <w:pStyle w:val="ListParagraph"/>
        <w:spacing w:after="0" w:line="240" w:lineRule="auto"/>
        <w:ind w:left="1440"/>
        <w:jc w:val="both"/>
      </w:pPr>
      <w:r>
        <w:rPr>
          <w:rFonts w:cs="Segoe UI"/>
          <w:color w:val="212121"/>
          <w:shd w:val="clear" w:color="auto" w:fill="FFFFFF"/>
        </w:rPr>
        <w:t>University of Tasmania,</w:t>
      </w:r>
    </w:p>
    <w:p w14:paraId="0DE4588B" w14:textId="77777777" w:rsidR="001A790D" w:rsidRDefault="00B67911">
      <w:pPr>
        <w:pStyle w:val="ListParagraph"/>
        <w:spacing w:after="0" w:line="240" w:lineRule="auto"/>
        <w:ind w:left="1440"/>
        <w:jc w:val="both"/>
      </w:pPr>
      <w:r>
        <w:rPr>
          <w:rFonts w:cs="Segoe UI"/>
          <w:color w:val="212121"/>
          <w:shd w:val="clear" w:color="auto" w:fill="FFFFFF"/>
        </w:rPr>
        <w:t>Hobart, Tasmania,</w:t>
      </w:r>
    </w:p>
    <w:p w14:paraId="0C257962" w14:textId="77777777" w:rsidR="001A790D" w:rsidRDefault="00B67911">
      <w:pPr>
        <w:pStyle w:val="ListParagraph"/>
        <w:spacing w:after="0" w:line="240" w:lineRule="auto"/>
        <w:ind w:left="1440"/>
        <w:jc w:val="both"/>
      </w:pPr>
      <w:r>
        <w:rPr>
          <w:rFonts w:cs="Segoe UI"/>
          <w:color w:val="212121"/>
          <w:shd w:val="clear" w:color="auto" w:fill="FFFFFF"/>
        </w:rPr>
        <w:t>Australia</w:t>
      </w:r>
    </w:p>
    <w:p w14:paraId="14AE5083" w14:textId="77777777" w:rsidR="001A790D" w:rsidRDefault="00B67911">
      <w:pPr>
        <w:pStyle w:val="ListParagraph"/>
        <w:spacing w:after="0" w:line="240" w:lineRule="auto"/>
        <w:ind w:left="1440"/>
        <w:jc w:val="both"/>
      </w:pPr>
      <w:r>
        <w:rPr>
          <w:rFonts w:cs="Segoe UI"/>
          <w:color w:val="212121"/>
          <w:shd w:val="clear" w:color="auto" w:fill="FFFFFF"/>
        </w:rPr>
        <w:t xml:space="preserve">email: </w:t>
      </w:r>
      <w:hyperlink r:id="rId11">
        <w:r>
          <w:rPr>
            <w:rStyle w:val="InternetLink"/>
            <w:rFonts w:cs="Segoe UI"/>
            <w:color w:val="212121"/>
            <w:shd w:val="clear" w:color="auto" w:fill="FFFFFF"/>
          </w:rPr>
          <w:t>ksainsbury@netspace.net.au</w:t>
        </w:r>
      </w:hyperlink>
      <w:hyperlink>
        <w:r>
          <w:rPr>
            <w:rFonts w:cs="Segoe UI"/>
            <w:color w:val="212121"/>
            <w:shd w:val="clear" w:color="auto" w:fill="FFFFFF"/>
          </w:rPr>
          <w:t xml:space="preserve"> </w:t>
        </w:r>
      </w:hyperlink>
    </w:p>
    <w:p w14:paraId="7E5375FF" w14:textId="77777777" w:rsidR="001A790D" w:rsidRDefault="001A790D">
      <w:pPr>
        <w:spacing w:after="0" w:line="240" w:lineRule="auto"/>
        <w:jc w:val="both"/>
      </w:pPr>
    </w:p>
    <w:p w14:paraId="2DC4EF83" w14:textId="77777777" w:rsidR="001A790D" w:rsidRDefault="00B67911">
      <w:pPr>
        <w:spacing w:after="0" w:line="240" w:lineRule="auto"/>
      </w:pPr>
      <w:r>
        <w:rPr>
          <w:b/>
        </w:rPr>
        <w:t>Manuscript details</w:t>
      </w:r>
    </w:p>
    <w:p w14:paraId="77254AC1" w14:textId="77777777" w:rsidR="001A790D" w:rsidRDefault="001A790D">
      <w:pPr>
        <w:spacing w:after="0" w:line="240" w:lineRule="auto"/>
      </w:pPr>
    </w:p>
    <w:p w14:paraId="6CB1C9F8" w14:textId="6072EF35" w:rsidR="001A790D" w:rsidRDefault="00B67911">
      <w:pPr>
        <w:spacing w:after="0" w:line="240" w:lineRule="auto"/>
      </w:pPr>
      <w:r>
        <w:t xml:space="preserve">We estimate a final draft to be approximately </w:t>
      </w:r>
      <w:r w:rsidR="008E6F24">
        <w:t>2,000</w:t>
      </w:r>
      <w:r>
        <w:t xml:space="preserve"> words or </w:t>
      </w:r>
      <w:r w:rsidR="008E6F24">
        <w:t xml:space="preserve">3 </w:t>
      </w:r>
      <w:r>
        <w:t xml:space="preserve">pages in </w:t>
      </w:r>
      <w:r>
        <w:rPr>
          <w:i/>
        </w:rPr>
        <w:t>Nature</w:t>
      </w:r>
      <w:r>
        <w:t xml:space="preserve"> with </w:t>
      </w:r>
      <w:r w:rsidR="008E6F24">
        <w:t xml:space="preserve">30 </w:t>
      </w:r>
      <w:r>
        <w:t>references. There are four figures. The desired figure sizes are height x width in millimetres:</w:t>
      </w:r>
    </w:p>
    <w:p w14:paraId="7B9E12AC" w14:textId="77777777" w:rsidR="001A790D" w:rsidRDefault="001A790D">
      <w:pPr>
        <w:spacing w:after="0" w:line="240" w:lineRule="auto"/>
      </w:pPr>
    </w:p>
    <w:p w14:paraId="7A3F39C1" w14:textId="324971A2" w:rsidR="001A790D" w:rsidRDefault="00B67911">
      <w:pPr>
        <w:spacing w:after="0" w:line="240" w:lineRule="auto"/>
      </w:pPr>
      <w:r>
        <w:t>Figure 1:</w:t>
      </w:r>
      <w:r w:rsidR="00E83645">
        <w:t xml:space="preserve">  </w:t>
      </w:r>
      <w:r w:rsidR="00E83645">
        <w:tab/>
        <w:t xml:space="preserve"> 100 x 170</w:t>
      </w:r>
    </w:p>
    <w:p w14:paraId="6697A942" w14:textId="77777777" w:rsidR="001A790D" w:rsidRDefault="001A790D">
      <w:pPr>
        <w:spacing w:after="0" w:line="240" w:lineRule="auto"/>
      </w:pPr>
    </w:p>
    <w:p w14:paraId="63452476" w14:textId="235FEE66" w:rsidR="001A790D" w:rsidRDefault="00B67911">
      <w:pPr>
        <w:spacing w:after="0" w:line="240" w:lineRule="auto"/>
      </w:pPr>
      <w:r>
        <w:t>Figure 2:</w:t>
      </w:r>
      <w:r w:rsidR="00E83645">
        <w:tab/>
        <w:t xml:space="preserve">   80 x 170</w:t>
      </w:r>
    </w:p>
    <w:p w14:paraId="6E94BAC0" w14:textId="77777777" w:rsidR="001A790D" w:rsidRDefault="001A790D">
      <w:pPr>
        <w:spacing w:after="0" w:line="240" w:lineRule="auto"/>
      </w:pPr>
    </w:p>
    <w:p w14:paraId="5ACD4991" w14:textId="0EE5B8E9" w:rsidR="001A790D" w:rsidRDefault="00B67911">
      <w:pPr>
        <w:spacing w:after="0" w:line="240" w:lineRule="auto"/>
      </w:pPr>
      <w:r>
        <w:t>Figure 3:</w:t>
      </w:r>
      <w:r w:rsidR="00E83645">
        <w:tab/>
        <w:t xml:space="preserve">   90 x 170</w:t>
      </w:r>
    </w:p>
    <w:p w14:paraId="108C1639" w14:textId="0E4AF48B" w:rsidR="001A790D" w:rsidRDefault="00B67911">
      <w:pPr>
        <w:spacing w:after="0" w:line="240" w:lineRule="auto"/>
      </w:pPr>
      <w:r>
        <w:br/>
        <w:t>Figure 4:</w:t>
      </w:r>
      <w:r w:rsidR="00E83645">
        <w:t xml:space="preserve"> </w:t>
      </w:r>
      <w:r w:rsidR="00E83645">
        <w:tab/>
        <w:t>140 x 150</w:t>
      </w:r>
    </w:p>
    <w:p w14:paraId="693D3450" w14:textId="77777777" w:rsidR="001A790D" w:rsidRDefault="001A790D">
      <w:pPr>
        <w:spacing w:after="0" w:line="240" w:lineRule="auto"/>
      </w:pPr>
    </w:p>
    <w:p w14:paraId="6C0CD653" w14:textId="77777777" w:rsidR="001A790D" w:rsidRDefault="00B67911">
      <w:pPr>
        <w:spacing w:after="0" w:line="240" w:lineRule="auto"/>
      </w:pPr>
      <w:r>
        <w:t>A supplementary Information section is included.</w:t>
      </w:r>
    </w:p>
    <w:p w14:paraId="43871242" w14:textId="77777777" w:rsidR="001A790D" w:rsidRDefault="001A790D">
      <w:pPr>
        <w:spacing w:after="0" w:line="240" w:lineRule="auto"/>
      </w:pPr>
    </w:p>
    <w:p w14:paraId="2FD43B3B" w14:textId="77777777" w:rsidR="001A790D" w:rsidRDefault="001A790D">
      <w:pPr>
        <w:spacing w:after="0" w:line="240" w:lineRule="auto"/>
        <w:jc w:val="right"/>
      </w:pPr>
    </w:p>
    <w:p w14:paraId="7BF10452" w14:textId="77777777" w:rsidR="001A790D" w:rsidRDefault="001A790D">
      <w:pPr>
        <w:spacing w:after="0" w:line="240" w:lineRule="auto"/>
        <w:jc w:val="right"/>
      </w:pPr>
    </w:p>
    <w:p w14:paraId="683FBF57" w14:textId="77777777" w:rsidR="001A790D" w:rsidRDefault="00B67911">
      <w:pPr>
        <w:spacing w:after="0" w:line="240" w:lineRule="auto"/>
        <w:jc w:val="right"/>
      </w:pPr>
      <w:r>
        <w:t>Yours sincerely,</w:t>
      </w:r>
    </w:p>
    <w:p w14:paraId="709C48B1" w14:textId="77777777" w:rsidR="001A790D" w:rsidRDefault="00B67911">
      <w:pPr>
        <w:spacing w:after="0" w:line="240" w:lineRule="auto"/>
        <w:jc w:val="right"/>
      </w:pPr>
      <w:r>
        <w:t>Paul Dolder, Cóilín Minto and James Thorson</w:t>
      </w:r>
    </w:p>
    <w:sectPr w:rsidR="001A790D">
      <w:pgSz w:w="11906" w:h="16838"/>
      <w:pgMar w:top="1440" w:right="1440" w:bottom="1440" w:left="1440" w:header="0" w:footer="0" w:gutter="0"/>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Cóilín Minto" w:date="2017-11-06T21:25:00Z" w:initials="CM">
    <w:p w14:paraId="6B2B11E8" w14:textId="77777777" w:rsidR="001A790D" w:rsidRDefault="00B67911">
      <w:r>
        <w:rPr>
          <w:rFonts w:ascii="Calibri" w:hAnsi="Calibri"/>
          <w:sz w:val="20"/>
        </w:rPr>
        <w:t>Perhaps use a more general journal piece – how about Jim’s paper in Phil Tran Royal Society?</w:t>
      </w:r>
    </w:p>
  </w:comment>
  <w:comment w:id="4" w:author="Paul Dolder (Cefas)" w:date="2017-11-09T16:42:00Z" w:initials="PD(">
    <w:p w14:paraId="2383141F" w14:textId="77777777" w:rsidR="0010555A" w:rsidRDefault="00792B88">
      <w:pPr>
        <w:pStyle w:val="CommentText"/>
      </w:pPr>
      <w:r>
        <w:rPr>
          <w:rStyle w:val="CommentReference"/>
        </w:rPr>
        <w:annotationRef/>
      </w:r>
      <w:r>
        <w:t>Not sure what paper you’re referring to</w:t>
      </w:r>
      <w:r w:rsidR="0010555A">
        <w:t xml:space="preserve"> (couldn’t find in Jim’s google scholar)</w:t>
      </w:r>
      <w:r>
        <w:t xml:space="preserve">? </w:t>
      </w:r>
    </w:p>
    <w:p w14:paraId="19095B41" w14:textId="77777777" w:rsidR="0010555A" w:rsidRDefault="0010555A">
      <w:pPr>
        <w:pStyle w:val="CommentText"/>
      </w:pPr>
    </w:p>
    <w:p w14:paraId="4F911FE1" w14:textId="61B1A1EF" w:rsidR="00792B88" w:rsidRDefault="0010555A">
      <w:pPr>
        <w:pStyle w:val="CommentText"/>
      </w:pPr>
      <w:r>
        <w:t>Agree very general would suit here, which is why I went for a review, but a high-level journal would be better</w:t>
      </w:r>
      <w:r w:rsidR="00792B88">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2B11E8" w15:done="0"/>
  <w15:commentEx w15:paraId="4F911FE1" w15:paraIdParent="6B2B11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2B11E8" w16cid:durableId="1DABF809"/>
  <w16cid:commentId w16cid:paraId="4F911FE1" w16cid:durableId="1DAF03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7C7B37"/>
    <w:multiLevelType w:val="multilevel"/>
    <w:tmpl w:val="9216BD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2EE36F7"/>
    <w:multiLevelType w:val="multilevel"/>
    <w:tmpl w:val="D57818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Dolder (Cefas)">
    <w15:presenceInfo w15:providerId="AD" w15:userId="S-1-5-21-48521506-2007828412-1153635105-236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90D"/>
    <w:rsid w:val="0002399B"/>
    <w:rsid w:val="000E1880"/>
    <w:rsid w:val="0010555A"/>
    <w:rsid w:val="001A790D"/>
    <w:rsid w:val="001C2751"/>
    <w:rsid w:val="001D3755"/>
    <w:rsid w:val="001E36BC"/>
    <w:rsid w:val="003F2CF6"/>
    <w:rsid w:val="00421AA5"/>
    <w:rsid w:val="00792B88"/>
    <w:rsid w:val="007B431E"/>
    <w:rsid w:val="0086034D"/>
    <w:rsid w:val="00883524"/>
    <w:rsid w:val="008D31F9"/>
    <w:rsid w:val="008D6591"/>
    <w:rsid w:val="008D7594"/>
    <w:rsid w:val="008E6F24"/>
    <w:rsid w:val="00B67911"/>
    <w:rsid w:val="00BA3684"/>
    <w:rsid w:val="00C9147C"/>
    <w:rsid w:val="00D364A7"/>
    <w:rsid w:val="00E83645"/>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DEDF6"/>
  <w15:docId w15:val="{F43133C8-F623-41DC-B5B4-DE148ACD0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09E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7123F2"/>
    <w:rPr>
      <w:color w:val="0000FF" w:themeColor="hyperlink"/>
      <w:u w:val="single"/>
    </w:rPr>
  </w:style>
  <w:style w:type="character" w:styleId="UnresolvedMention">
    <w:name w:val="Unresolved Mention"/>
    <w:basedOn w:val="DefaultParagraphFont"/>
    <w:uiPriority w:val="99"/>
    <w:semiHidden/>
    <w:unhideWhenUsed/>
    <w:qFormat/>
    <w:rsid w:val="007123F2"/>
    <w:rPr>
      <w:color w:val="808080"/>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14F76"/>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D65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59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92B88"/>
    <w:rPr>
      <w:b/>
      <w:bCs/>
    </w:rPr>
  </w:style>
  <w:style w:type="character" w:customStyle="1" w:styleId="CommentSubjectChar">
    <w:name w:val="Comment Subject Char"/>
    <w:basedOn w:val="CommentTextChar"/>
    <w:link w:val="CommentSubject"/>
    <w:uiPriority w:val="99"/>
    <w:semiHidden/>
    <w:rsid w:val="00792B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mailto:ksainsbury@netspace.net.au" TargetMode="External"/><Relationship Id="rId5" Type="http://schemas.openxmlformats.org/officeDocument/2006/relationships/hyperlink" Target="mailto:paul.dolder@gmit.ie" TargetMode="External"/><Relationship Id="rId10" Type="http://schemas.openxmlformats.org/officeDocument/2006/relationships/hyperlink" Target="mailto:arosenberg@ucsusa.org" TargetMode="External"/><Relationship Id="rId4" Type="http://schemas.openxmlformats.org/officeDocument/2006/relationships/webSettings" Target="webSettings.xml"/><Relationship Id="rId9" Type="http://schemas.openxmlformats.org/officeDocument/2006/relationships/hyperlink" Target="mailto:anaparma@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995</TotalTime>
  <Pages>2</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Dolder (Cefas)</dc:creator>
  <dc:description/>
  <cp:lastModifiedBy>Paul Dolder (Cefas)</cp:lastModifiedBy>
  <cp:revision>13</cp:revision>
  <dcterms:created xsi:type="dcterms:W3CDTF">2017-11-07T09:42:00Z</dcterms:created>
  <dcterms:modified xsi:type="dcterms:W3CDTF">2017-11-09T19:01:00Z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